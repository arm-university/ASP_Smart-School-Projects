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FF0A" w14:textId="5D2C55FB" w:rsidR="00D7629A" w:rsidRPr="009E0E4C" w:rsidRDefault="006E0FDD" w:rsidP="00D7629A">
      <w:pPr>
        <w:pStyle w:val="Heading1"/>
        <w:rPr>
          <w:rFonts w:ascii="Lato" w:hAnsi="Lato"/>
          <w:sz w:val="26"/>
          <w:szCs w:val="26"/>
        </w:rPr>
      </w:pPr>
      <w:r w:rsidRPr="009E0E4C">
        <w:rPr>
          <w:rFonts w:ascii="Lato" w:hAnsi="Lato"/>
          <w:sz w:val="26"/>
          <w:szCs w:val="26"/>
        </w:rPr>
        <w:t>Flowchart</w:t>
      </w:r>
    </w:p>
    <w:p w14:paraId="301DCE97" w14:textId="31C8D25F" w:rsidR="00727060" w:rsidRPr="00182DFC" w:rsidRDefault="00727060" w:rsidP="009C172D">
      <w:pPr>
        <w:rPr>
          <w:rFonts w:ascii="Lato" w:hAnsi="Lato"/>
        </w:rPr>
      </w:pPr>
    </w:p>
    <w:p w14:paraId="020CF554" w14:textId="292A9EFF" w:rsidR="00B410A8" w:rsidRDefault="006E0FDD" w:rsidP="00B405ED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>Your task is to produce a device which allows a user to remotely control the LED. You should design a flow chart to help plan your algorithm. Remember to use the correct shapes.</w:t>
      </w:r>
    </w:p>
    <w:p w14:paraId="63225DE6" w14:textId="30F4B428" w:rsidR="006E0FDD" w:rsidRPr="00B405ED" w:rsidRDefault="00D96558" w:rsidP="00B405ED">
      <w:pPr>
        <w:tabs>
          <w:tab w:val="left" w:pos="13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AB035" wp14:editId="3BD17533">
                <wp:simplePos x="0" y="0"/>
                <wp:positionH relativeFrom="column">
                  <wp:posOffset>1132114</wp:posOffset>
                </wp:positionH>
                <wp:positionV relativeFrom="paragraph">
                  <wp:posOffset>4165056</wp:posOffset>
                </wp:positionV>
                <wp:extent cx="491581" cy="0"/>
                <wp:effectExtent l="0" t="0" r="1651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45D32A" id="Straight Connector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15pt,327.95pt" to="127.85pt,3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44E9A" wp14:editId="31332CF1">
                <wp:simplePos x="0" y="0"/>
                <wp:positionH relativeFrom="column">
                  <wp:posOffset>1135924</wp:posOffset>
                </wp:positionH>
                <wp:positionV relativeFrom="paragraph">
                  <wp:posOffset>1835512</wp:posOffset>
                </wp:positionV>
                <wp:extent cx="0" cy="2329543"/>
                <wp:effectExtent l="0" t="0" r="12700" b="76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9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61E39" id="Straight Connector 4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45pt,144.55pt" to="89.45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BD60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E61644" wp14:editId="38A6AEA7">
                <wp:simplePos x="0" y="0"/>
                <wp:positionH relativeFrom="column">
                  <wp:posOffset>3375025</wp:posOffset>
                </wp:positionH>
                <wp:positionV relativeFrom="paragraph">
                  <wp:posOffset>2705462</wp:posOffset>
                </wp:positionV>
                <wp:extent cx="1141863" cy="468573"/>
                <wp:effectExtent l="0" t="0" r="13970" b="14605"/>
                <wp:wrapNone/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16B17" w14:textId="1B6B9DE3" w:rsidR="00BD6007" w:rsidRPr="004F0DAB" w:rsidRDefault="00BD6007" w:rsidP="00BD60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off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61644" id="_x0000_t109" coordsize="21600,21600" o:spt="109" path="m,l,21600r21600,l21600,xe">
                <v:stroke joinstyle="miter"/>
                <v:path gradientshapeok="t" o:connecttype="rect"/>
              </v:shapetype>
              <v:shape id="Process 3" o:spid="_x0000_s1026" type="#_x0000_t109" style="position:absolute;margin-left:265.75pt;margin-top:213.05pt;width:89.9pt;height:3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" fillcolor="#4472c4 [3204]" strokecolor="#1f3763 [1604]" strokeweight="1pt">
                <v:textbox>
                  <w:txbxContent>
                    <w:p w14:paraId="67616B17" w14:textId="1B6B9DE3" w:rsidR="00BD6007" w:rsidRPr="004F0DAB" w:rsidRDefault="00BD6007" w:rsidP="00BD60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Turn </w:t>
                      </w:r>
                      <w:r>
                        <w:rPr>
                          <w:lang w:val="en-US"/>
                        </w:rPr>
                        <w:t>off</w:t>
                      </w:r>
                      <w:r>
                        <w:rPr>
                          <w:lang w:val="en-US"/>
                        </w:rPr>
                        <w:t xml:space="preserve"> LED</w:t>
                      </w:r>
                    </w:p>
                  </w:txbxContent>
                </v:textbox>
              </v:shape>
            </w:pict>
          </mc:Fallback>
        </mc:AlternateContent>
      </w:r>
      <w:r w:rsidR="00BD60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4B1AF" wp14:editId="30689711">
                <wp:simplePos x="0" y="0"/>
                <wp:positionH relativeFrom="column">
                  <wp:posOffset>1131026</wp:posOffset>
                </wp:positionH>
                <wp:positionV relativeFrom="paragraph">
                  <wp:posOffset>1800860</wp:posOffset>
                </wp:positionV>
                <wp:extent cx="390072" cy="1452"/>
                <wp:effectExtent l="0" t="63500" r="0" b="749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72" cy="1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2F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89.05pt;margin-top:141.8pt;width:30.7pt;height: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D60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5D10D" wp14:editId="54DF725F">
                <wp:simplePos x="0" y="0"/>
                <wp:positionH relativeFrom="column">
                  <wp:posOffset>3820886</wp:posOffset>
                </wp:positionH>
                <wp:positionV relativeFrom="paragraph">
                  <wp:posOffset>1801041</wp:posOffset>
                </wp:positionV>
                <wp:extent cx="3900" cy="1133748"/>
                <wp:effectExtent l="0" t="0" r="2159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0" cy="1133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CF031" id="Straight Connector 43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85pt,141.8pt" to="301.15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D60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26BD8" wp14:editId="1BA34B94">
                <wp:simplePos x="0" y="0"/>
                <wp:positionH relativeFrom="column">
                  <wp:posOffset>3061970</wp:posOffset>
                </wp:positionH>
                <wp:positionV relativeFrom="paragraph">
                  <wp:posOffset>1802403</wp:posOffset>
                </wp:positionV>
                <wp:extent cx="755015" cy="0"/>
                <wp:effectExtent l="2540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980C4" id="Straight Arrow Connector 44" o:spid="_x0000_s1026" type="#_x0000_t32" style="position:absolute;margin-left:241.1pt;margin-top:141.9pt;width:59.4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D2D8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C8127" wp14:editId="68F5EE26">
                <wp:simplePos x="0" y="0"/>
                <wp:positionH relativeFrom="column">
                  <wp:posOffset>1806303</wp:posOffset>
                </wp:positionH>
                <wp:positionV relativeFrom="paragraph">
                  <wp:posOffset>767624</wp:posOffset>
                </wp:positionV>
                <wp:extent cx="1141863" cy="468573"/>
                <wp:effectExtent l="0" t="0" r="13970" b="14605"/>
                <wp:wrapNone/>
                <wp:docPr id="1" name="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61C18" w14:textId="2FFF1FBF" w:rsidR="000D2D8B" w:rsidRPr="004F0DAB" w:rsidRDefault="000D2D8B" w:rsidP="000D2D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C8127" id="Process 1" o:spid="_x0000_s1027" type="#_x0000_t109" style="position:absolute;margin-left:142.25pt;margin-top:60.45pt;width:89.9pt;height:3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" fillcolor="#4472c4 [3204]" strokecolor="#1f3763 [1604]" strokeweight="1pt">
                <v:textbox>
                  <w:txbxContent>
                    <w:p w14:paraId="33E61C18" w14:textId="2FFF1FBF" w:rsidR="000D2D8B" w:rsidRPr="004F0DAB" w:rsidRDefault="000D2D8B" w:rsidP="000D2D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 = False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85E27" wp14:editId="437E6B24">
                <wp:simplePos x="0" y="0"/>
                <wp:positionH relativeFrom="column">
                  <wp:posOffset>3973195</wp:posOffset>
                </wp:positionH>
                <wp:positionV relativeFrom="paragraph">
                  <wp:posOffset>1695178</wp:posOffset>
                </wp:positionV>
                <wp:extent cx="412387" cy="271961"/>
                <wp:effectExtent l="0" t="0" r="6985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87" cy="271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24356" w14:textId="7F375484" w:rsidR="004F0DAB" w:rsidRPr="004F0DAB" w:rsidRDefault="004F0DAB" w:rsidP="004F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85E27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312.85pt;margin-top:133.5pt;width:32.45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" fillcolor="white [3201]" strokeweight=".5pt">
                <v:textbox>
                  <w:txbxContent>
                    <w:p w14:paraId="0B724356" w14:textId="7F375484" w:rsidR="004F0DAB" w:rsidRPr="004F0DAB" w:rsidRDefault="004F0DAB" w:rsidP="004F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A36A7" wp14:editId="555A1CE7">
                <wp:simplePos x="0" y="0"/>
                <wp:positionH relativeFrom="column">
                  <wp:posOffset>2373086</wp:posOffset>
                </wp:positionH>
                <wp:positionV relativeFrom="paragraph">
                  <wp:posOffset>3544570</wp:posOffset>
                </wp:positionV>
                <wp:extent cx="412387" cy="271961"/>
                <wp:effectExtent l="0" t="0" r="6985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87" cy="271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0BE7" w14:textId="40D4569C" w:rsidR="004F0DAB" w:rsidRPr="004F0DAB" w:rsidRDefault="004F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A36A7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9" type="#_x0000_t202" style="position:absolute;margin-left:186.85pt;margin-top:279.1pt;width:32.45pt;height:2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" fillcolor="white [3201]" strokeweight=".5pt">
                <v:textbox>
                  <w:txbxContent>
                    <w:p w14:paraId="141B0BE7" w14:textId="40D4569C" w:rsidR="004F0DAB" w:rsidRPr="004F0DAB" w:rsidRDefault="004F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DB0FC" wp14:editId="569C9E95">
                <wp:simplePos x="0" y="0"/>
                <wp:positionH relativeFrom="column">
                  <wp:posOffset>3065780</wp:posOffset>
                </wp:positionH>
                <wp:positionV relativeFrom="paragraph">
                  <wp:posOffset>2934970</wp:posOffset>
                </wp:positionV>
                <wp:extent cx="755106" cy="0"/>
                <wp:effectExtent l="0" t="0" r="6985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1F1AC" id="Straight Connector 4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pt,231.1pt" to="300.85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WXuAEAAMQDAAAOAAAAZHJzL2Uyb0RvYy54bWysU8GOEzEMvSPxD1HudKYVu6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39049" wp14:editId="4CF98A98">
                <wp:simplePos x="0" y="0"/>
                <wp:positionH relativeFrom="column">
                  <wp:posOffset>2305957</wp:posOffset>
                </wp:positionH>
                <wp:positionV relativeFrom="paragraph">
                  <wp:posOffset>3517084</wp:posOffset>
                </wp:positionV>
                <wp:extent cx="0" cy="473800"/>
                <wp:effectExtent l="63500" t="0" r="76200" b="342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92E3B" id="Straight Arrow Connector 40" o:spid="_x0000_s1026" type="#_x0000_t32" style="position:absolute;margin-left:181.55pt;margin-top:276.95pt;width:0;height:3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705F9" wp14:editId="49C0587C">
                <wp:simplePos x="0" y="0"/>
                <wp:positionH relativeFrom="column">
                  <wp:posOffset>2307771</wp:posOffset>
                </wp:positionH>
                <wp:positionV relativeFrom="paragraph">
                  <wp:posOffset>1966958</wp:posOffset>
                </wp:positionV>
                <wp:extent cx="0" cy="349341"/>
                <wp:effectExtent l="63500" t="0" r="38100" b="317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D777A" id="Straight Arrow Connector 39" o:spid="_x0000_s1026" type="#_x0000_t32" style="position:absolute;margin-left:181.7pt;margin-top:154.9pt;width:0;height:2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EB2B6" wp14:editId="1A387163">
                <wp:simplePos x="0" y="0"/>
                <wp:positionH relativeFrom="column">
                  <wp:posOffset>2371271</wp:posOffset>
                </wp:positionH>
                <wp:positionV relativeFrom="paragraph">
                  <wp:posOffset>1184094</wp:posOffset>
                </wp:positionV>
                <wp:extent cx="0" cy="346619"/>
                <wp:effectExtent l="63500" t="0" r="38100" b="349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C2AB" id="Straight Arrow Connector 38" o:spid="_x0000_s1026" type="#_x0000_t32" style="position:absolute;margin-left:186.7pt;margin-top:93.25pt;width:0;height:2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68DFA" wp14:editId="15AE9852">
                <wp:simplePos x="0" y="0"/>
                <wp:positionH relativeFrom="column">
                  <wp:posOffset>2372995</wp:posOffset>
                </wp:positionH>
                <wp:positionV relativeFrom="paragraph">
                  <wp:posOffset>570774</wp:posOffset>
                </wp:positionV>
                <wp:extent cx="0" cy="163286"/>
                <wp:effectExtent l="63500" t="0" r="38100" b="400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52489" id="Straight Arrow Connector 36" o:spid="_x0000_s1026" type="#_x0000_t32" style="position:absolute;margin-left:186.85pt;margin-top:44.95pt;width:0;height:1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D19CA" wp14:editId="7EC964A2">
                <wp:simplePos x="0" y="0"/>
                <wp:positionH relativeFrom="column">
                  <wp:posOffset>1879237</wp:posOffset>
                </wp:positionH>
                <wp:positionV relativeFrom="paragraph">
                  <wp:posOffset>130175</wp:posOffset>
                </wp:positionV>
                <wp:extent cx="991737" cy="413982"/>
                <wp:effectExtent l="0" t="0" r="12065" b="18415"/>
                <wp:wrapNone/>
                <wp:docPr id="30" name="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37" cy="4139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EC52" w14:textId="4F22F072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D19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30" o:spid="_x0000_s1030" type="#_x0000_t116" style="position:absolute;margin-left:147.95pt;margin-top:10.25pt;width:78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" fillcolor="#4472c4 [3204]" strokecolor="#1f3763 [1604]" strokeweight="1pt">
                <v:textbox>
                  <w:txbxContent>
                    <w:p w14:paraId="5762EC52" w14:textId="4F22F072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74909" wp14:editId="46272D41">
                <wp:simplePos x="0" y="0"/>
                <wp:positionH relativeFrom="column">
                  <wp:posOffset>1511209</wp:posOffset>
                </wp:positionH>
                <wp:positionV relativeFrom="paragraph">
                  <wp:posOffset>1532709</wp:posOffset>
                </wp:positionV>
                <wp:extent cx="1638679" cy="436729"/>
                <wp:effectExtent l="12700" t="0" r="25400" b="8255"/>
                <wp:wrapNone/>
                <wp:docPr id="33" name="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79" cy="4367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089B5" w14:textId="52CE9F76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from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7490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3" o:spid="_x0000_s1031" type="#_x0000_t111" style="position:absolute;margin-left:119pt;margin-top:120.7pt;width:129.05pt;height:3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" fillcolor="#4472c4 [3204]" strokecolor="#1f3763 [1604]" strokeweight="1pt">
                <v:textbox>
                  <w:txbxContent>
                    <w:p w14:paraId="210089B5" w14:textId="52CE9F76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from switch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E4B8C" wp14:editId="333DF737">
                <wp:simplePos x="0" y="0"/>
                <wp:positionH relativeFrom="column">
                  <wp:posOffset>1641021</wp:posOffset>
                </wp:positionH>
                <wp:positionV relativeFrom="paragraph">
                  <wp:posOffset>3987982</wp:posOffset>
                </wp:positionV>
                <wp:extent cx="1141863" cy="468573"/>
                <wp:effectExtent l="0" t="0" r="13970" b="14605"/>
                <wp:wrapNone/>
                <wp:docPr id="31" name="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4AF33" w14:textId="56A82F8C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E4B8C" id="_x0000_t109" coordsize="21600,21600" o:spt="109" path="m,l,21600r21600,l21600,xe">
                <v:stroke joinstyle="miter"/>
                <v:path gradientshapeok="t" o:connecttype="rect"/>
              </v:shapetype>
              <v:shape id="Process 31" o:spid="_x0000_s1032" type="#_x0000_t109" style="position:absolute;margin-left:129.2pt;margin-top:314pt;width:89.9pt;height:3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" fillcolor="#4472c4 [3204]" strokecolor="#1f3763 [1604]" strokeweight="1pt">
                <v:textbox>
                  <w:txbxContent>
                    <w:p w14:paraId="13D4AF33" w14:textId="56A82F8C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on LED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6B10B" wp14:editId="23CE7CAC">
                <wp:simplePos x="0" y="0"/>
                <wp:positionH relativeFrom="column">
                  <wp:posOffset>1459684</wp:posOffset>
                </wp:positionH>
                <wp:positionV relativeFrom="paragraph">
                  <wp:posOffset>2312307</wp:posOffset>
                </wp:positionV>
                <wp:extent cx="1605877" cy="1201003"/>
                <wp:effectExtent l="12700" t="12700" r="20320" b="31115"/>
                <wp:wrapNone/>
                <wp:docPr id="34" name="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877" cy="12010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D893E" w14:textId="59E0B857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</w:t>
                            </w:r>
                            <w:ins w:id="0" w:author="LucyHyde@JuicyEditing.onmicrosoft.com" w:date="2021-03-03T15:10:00Z">
                              <w:r w:rsidR="009E0E4C">
                                <w:rPr>
                                  <w:lang w:val="en-US"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lang w:val="en-US"/>
                              </w:rPr>
                              <w:t>=</w:t>
                            </w:r>
                            <w:ins w:id="1" w:author="LucyHyde@JuicyEditing.onmicrosoft.com" w:date="2021-03-03T15:10:00Z">
                              <w:r w:rsidR="009E0E4C">
                                <w:rPr>
                                  <w:lang w:val="en-US"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lang w:val="en-US"/>
                              </w:rPr>
                              <w:t>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D6B10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4" o:spid="_x0000_s1033" type="#_x0000_t110" style="position:absolute;margin-left:114.95pt;margin-top:182.05pt;width:126.45pt;height:9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" fillcolor="#4472c4 [3204]" strokecolor="#1f3763 [1604]" strokeweight="1pt">
                <v:textbox>
                  <w:txbxContent>
                    <w:p w14:paraId="242D893E" w14:textId="59E0B857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</w:t>
                      </w:r>
                      <w:ins w:id="2" w:author="LucyHyde@JuicyEditing.onmicrosoft.com" w:date="2021-03-03T15:10:00Z">
                        <w:r w:rsidR="009E0E4C">
                          <w:rPr>
                            <w:lang w:val="en-US"/>
                          </w:rPr>
                          <w:t xml:space="preserve"> </w:t>
                        </w:r>
                      </w:ins>
                      <w:r>
                        <w:rPr>
                          <w:lang w:val="en-US"/>
                        </w:rPr>
                        <w:t>=</w:t>
                      </w:r>
                      <w:ins w:id="3" w:author="LucyHyde@JuicyEditing.onmicrosoft.com" w:date="2021-03-03T15:10:00Z">
                        <w:r w:rsidR="009E0E4C">
                          <w:rPr>
                            <w:lang w:val="en-US"/>
                          </w:rPr>
                          <w:t xml:space="preserve"> </w:t>
                        </w:r>
                      </w:ins>
                      <w:r>
                        <w:rPr>
                          <w:lang w:val="en-US"/>
                        </w:rPr>
                        <w:t>True?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0FDD" w:rsidRPr="00B405E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D8D53" w14:textId="77777777" w:rsidR="003C3005" w:rsidRDefault="003C3005" w:rsidP="006B36F6">
      <w:pPr>
        <w:spacing w:after="0" w:line="240" w:lineRule="auto"/>
      </w:pPr>
      <w:r>
        <w:separator/>
      </w:r>
    </w:p>
  </w:endnote>
  <w:endnote w:type="continuationSeparator" w:id="0">
    <w:p w14:paraId="2C7C52BA" w14:textId="77777777" w:rsidR="003C3005" w:rsidRDefault="003C300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48C2B4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F768D" w14:textId="77777777" w:rsidR="003C3005" w:rsidRDefault="003C3005" w:rsidP="006B36F6">
      <w:pPr>
        <w:spacing w:after="0" w:line="240" w:lineRule="auto"/>
      </w:pPr>
      <w:r>
        <w:separator/>
      </w:r>
    </w:p>
  </w:footnote>
  <w:footnote w:type="continuationSeparator" w:id="0">
    <w:p w14:paraId="4D701809" w14:textId="77777777" w:rsidR="003C3005" w:rsidRDefault="003C300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6D14"/>
    <w:multiLevelType w:val="hybridMultilevel"/>
    <w:tmpl w:val="B5644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cyHyde@JuicyEditing.onmicrosoft.com">
    <w15:presenceInfo w15:providerId="None" w15:userId="LucyHyde@JuicyEditing.onmicrosoft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9169D"/>
    <w:rsid w:val="000D2D8B"/>
    <w:rsid w:val="000E633D"/>
    <w:rsid w:val="00182DFC"/>
    <w:rsid w:val="001D3E62"/>
    <w:rsid w:val="002333E1"/>
    <w:rsid w:val="002C21F9"/>
    <w:rsid w:val="002C77FD"/>
    <w:rsid w:val="002E70C3"/>
    <w:rsid w:val="002F79FF"/>
    <w:rsid w:val="00303314"/>
    <w:rsid w:val="003268D4"/>
    <w:rsid w:val="00393C71"/>
    <w:rsid w:val="003C3005"/>
    <w:rsid w:val="00463B37"/>
    <w:rsid w:val="004707BA"/>
    <w:rsid w:val="004F0DAB"/>
    <w:rsid w:val="00500BAE"/>
    <w:rsid w:val="005028C3"/>
    <w:rsid w:val="0050517C"/>
    <w:rsid w:val="005535F1"/>
    <w:rsid w:val="00591CA3"/>
    <w:rsid w:val="0059339C"/>
    <w:rsid w:val="005E6A99"/>
    <w:rsid w:val="005E7112"/>
    <w:rsid w:val="005F5105"/>
    <w:rsid w:val="00691243"/>
    <w:rsid w:val="006B36F6"/>
    <w:rsid w:val="006E0FDD"/>
    <w:rsid w:val="007267DC"/>
    <w:rsid w:val="00727060"/>
    <w:rsid w:val="0076387A"/>
    <w:rsid w:val="00780D09"/>
    <w:rsid w:val="007A5B66"/>
    <w:rsid w:val="007E01BA"/>
    <w:rsid w:val="00811018"/>
    <w:rsid w:val="00822C59"/>
    <w:rsid w:val="00836C9C"/>
    <w:rsid w:val="008437B2"/>
    <w:rsid w:val="00854AAF"/>
    <w:rsid w:val="008927E9"/>
    <w:rsid w:val="008A2BF4"/>
    <w:rsid w:val="008B0E47"/>
    <w:rsid w:val="008C6D76"/>
    <w:rsid w:val="008D6549"/>
    <w:rsid w:val="008F13CC"/>
    <w:rsid w:val="0090526F"/>
    <w:rsid w:val="00923F20"/>
    <w:rsid w:val="00953671"/>
    <w:rsid w:val="009C172D"/>
    <w:rsid w:val="009C5BB8"/>
    <w:rsid w:val="009D3297"/>
    <w:rsid w:val="009E0E4C"/>
    <w:rsid w:val="009E2854"/>
    <w:rsid w:val="009F1E4A"/>
    <w:rsid w:val="009F3E27"/>
    <w:rsid w:val="00A00D7E"/>
    <w:rsid w:val="00A32FED"/>
    <w:rsid w:val="00A351FC"/>
    <w:rsid w:val="00A510A5"/>
    <w:rsid w:val="00A75B10"/>
    <w:rsid w:val="00B405ED"/>
    <w:rsid w:val="00B410A8"/>
    <w:rsid w:val="00B956C7"/>
    <w:rsid w:val="00BD6007"/>
    <w:rsid w:val="00BE23C5"/>
    <w:rsid w:val="00C7544E"/>
    <w:rsid w:val="00CC18A4"/>
    <w:rsid w:val="00CD377A"/>
    <w:rsid w:val="00D0274F"/>
    <w:rsid w:val="00D067F3"/>
    <w:rsid w:val="00D7629A"/>
    <w:rsid w:val="00D96558"/>
    <w:rsid w:val="00DC7EE1"/>
    <w:rsid w:val="00E14232"/>
    <w:rsid w:val="00EC3B89"/>
    <w:rsid w:val="00ED35AF"/>
    <w:rsid w:val="00ED3A06"/>
    <w:rsid w:val="00F1158B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Lucy Hyde</cp:lastModifiedBy>
  <cp:revision>4</cp:revision>
  <dcterms:created xsi:type="dcterms:W3CDTF">2020-12-30T16:09:00Z</dcterms:created>
  <dcterms:modified xsi:type="dcterms:W3CDTF">2021-03-03T15:10:00Z</dcterms:modified>
</cp:coreProperties>
</file>